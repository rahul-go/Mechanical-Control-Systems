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2B47" w14:textId="77777777" w:rsidR="001169EF" w:rsidRPr="001169EF" w:rsidRDefault="001169EF" w:rsidP="00715E73">
      <w:pPr>
        <w:jc w:val="both"/>
        <w:rPr>
          <w:b/>
          <w:sz w:val="8"/>
          <w:szCs w:val="8"/>
        </w:rPr>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80"/>
        <w:gridCol w:w="3600"/>
        <w:gridCol w:w="540"/>
        <w:gridCol w:w="4140"/>
      </w:tblGrid>
      <w:tr w:rsidR="001169EF" w14:paraId="350B3820" w14:textId="77777777" w:rsidTr="18D4A916">
        <w:trPr>
          <w:trHeight w:hRule="exact" w:val="864"/>
          <w:jc w:val="center"/>
        </w:trPr>
        <w:tc>
          <w:tcPr>
            <w:tcW w:w="4680" w:type="dxa"/>
            <w:gridSpan w:val="2"/>
            <w:tcBorders>
              <w:bottom w:val="thinThickSmallGap" w:sz="24" w:space="0" w:color="auto"/>
            </w:tcBorders>
            <w:vAlign w:val="center"/>
          </w:tcPr>
          <w:p w14:paraId="4ED22D0A" w14:textId="77777777" w:rsidR="001169EF" w:rsidRPr="001169EF" w:rsidRDefault="001169EF" w:rsidP="001169EF">
            <w:pPr>
              <w:rPr>
                <w:b/>
                <w:sz w:val="36"/>
                <w:szCs w:val="36"/>
              </w:rPr>
            </w:pPr>
            <w:r w:rsidRPr="001169EF">
              <w:rPr>
                <w:b/>
                <w:sz w:val="36"/>
                <w:szCs w:val="36"/>
              </w:rPr>
              <w:t>MEMORANDUM</w:t>
            </w:r>
          </w:p>
        </w:tc>
        <w:tc>
          <w:tcPr>
            <w:tcW w:w="4680" w:type="dxa"/>
            <w:gridSpan w:val="2"/>
            <w:tcBorders>
              <w:bottom w:val="thinThickSmallGap" w:sz="24" w:space="0" w:color="auto"/>
            </w:tcBorders>
            <w:vAlign w:val="center"/>
          </w:tcPr>
          <w:p w14:paraId="7016C833" w14:textId="77777777" w:rsidR="001169EF" w:rsidRDefault="001169EF" w:rsidP="001169EF">
            <w:pPr>
              <w:jc w:val="right"/>
              <w:rPr>
                <w:sz w:val="22"/>
                <w:szCs w:val="22"/>
              </w:rPr>
            </w:pPr>
            <w:r>
              <w:rPr>
                <w:noProof/>
              </w:rPr>
              <w:drawing>
                <wp:inline distT="0" distB="0" distL="0" distR="0" wp14:anchorId="5A1480F9" wp14:editId="5FA4BFE0">
                  <wp:extent cx="1706880" cy="524510"/>
                  <wp:effectExtent l="0" t="0" r="7620" b="8890"/>
                  <wp:docPr id="17935458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706880" cy="524510"/>
                          </a:xfrm>
                          <a:prstGeom prst="rect">
                            <a:avLst/>
                          </a:prstGeom>
                        </pic:spPr>
                      </pic:pic>
                    </a:graphicData>
                  </a:graphic>
                </wp:inline>
              </w:drawing>
            </w:r>
          </w:p>
        </w:tc>
      </w:tr>
      <w:tr w:rsidR="001169EF" w14:paraId="2A7EAB7E" w14:textId="77777777" w:rsidTr="18D4A916">
        <w:trPr>
          <w:trHeight w:hRule="exact" w:val="144"/>
          <w:jc w:val="center"/>
        </w:trPr>
        <w:tc>
          <w:tcPr>
            <w:tcW w:w="1080" w:type="dxa"/>
            <w:tcBorders>
              <w:top w:val="thinThickSmallGap" w:sz="24" w:space="0" w:color="auto"/>
            </w:tcBorders>
            <w:vAlign w:val="center"/>
          </w:tcPr>
          <w:p w14:paraId="0A74F72C" w14:textId="77777777" w:rsidR="001169EF" w:rsidRPr="00563B7B" w:rsidRDefault="001169EF" w:rsidP="00D503A5">
            <w:pPr>
              <w:rPr>
                <w:b/>
                <w:sz w:val="22"/>
                <w:szCs w:val="22"/>
              </w:rPr>
            </w:pPr>
          </w:p>
        </w:tc>
        <w:tc>
          <w:tcPr>
            <w:tcW w:w="8280" w:type="dxa"/>
            <w:gridSpan w:val="3"/>
            <w:tcBorders>
              <w:top w:val="thinThickSmallGap" w:sz="24" w:space="0" w:color="auto"/>
            </w:tcBorders>
            <w:vAlign w:val="center"/>
          </w:tcPr>
          <w:p w14:paraId="443B1AC4" w14:textId="77777777" w:rsidR="001169EF" w:rsidRDefault="001169EF" w:rsidP="00D503A5">
            <w:pPr>
              <w:rPr>
                <w:sz w:val="22"/>
                <w:szCs w:val="22"/>
              </w:rPr>
            </w:pPr>
          </w:p>
        </w:tc>
      </w:tr>
      <w:tr w:rsidR="001169EF" w14:paraId="32220C08" w14:textId="77777777" w:rsidTr="18D4A916">
        <w:trPr>
          <w:trHeight w:val="360"/>
          <w:jc w:val="center"/>
        </w:trPr>
        <w:tc>
          <w:tcPr>
            <w:tcW w:w="1080" w:type="dxa"/>
            <w:vAlign w:val="center"/>
          </w:tcPr>
          <w:p w14:paraId="5885D5E4" w14:textId="77777777" w:rsidR="001169EF" w:rsidRPr="00563B7B" w:rsidRDefault="001169EF" w:rsidP="00D503A5">
            <w:pPr>
              <w:rPr>
                <w:b/>
                <w:sz w:val="22"/>
                <w:szCs w:val="22"/>
              </w:rPr>
            </w:pPr>
            <w:r w:rsidRPr="00563B7B">
              <w:rPr>
                <w:b/>
                <w:sz w:val="22"/>
                <w:szCs w:val="22"/>
              </w:rPr>
              <w:t>To:</w:t>
            </w:r>
          </w:p>
        </w:tc>
        <w:tc>
          <w:tcPr>
            <w:tcW w:w="8280" w:type="dxa"/>
            <w:gridSpan w:val="3"/>
            <w:vAlign w:val="center"/>
          </w:tcPr>
          <w:p w14:paraId="216B72DB" w14:textId="77777777" w:rsidR="001169EF" w:rsidRPr="00BD71AC" w:rsidRDefault="001169EF" w:rsidP="00D503A5">
            <w:pPr>
              <w:rPr>
                <w:sz w:val="22"/>
                <w:szCs w:val="22"/>
              </w:rPr>
            </w:pPr>
            <w:r>
              <w:rPr>
                <w:sz w:val="22"/>
                <w:szCs w:val="22"/>
              </w:rPr>
              <w:t xml:space="preserve">Hans Mayer, Lecturer, </w:t>
            </w:r>
            <w:r w:rsidRPr="000175C3">
              <w:rPr>
                <w:sz w:val="22"/>
                <w:szCs w:val="22"/>
              </w:rPr>
              <w:t>Department of Mechanical Engineering, Cal Poly SLO</w:t>
            </w:r>
          </w:p>
        </w:tc>
      </w:tr>
      <w:tr w:rsidR="001169EF" w14:paraId="405E2D3F" w14:textId="77777777" w:rsidTr="18D4A916">
        <w:trPr>
          <w:trHeight w:val="360"/>
          <w:jc w:val="center"/>
        </w:trPr>
        <w:tc>
          <w:tcPr>
            <w:tcW w:w="1080" w:type="dxa"/>
            <w:vAlign w:val="center"/>
          </w:tcPr>
          <w:p w14:paraId="5F346BE4" w14:textId="77777777" w:rsidR="001169EF" w:rsidRPr="00563B7B" w:rsidRDefault="001169EF" w:rsidP="00D503A5">
            <w:pPr>
              <w:rPr>
                <w:b/>
                <w:sz w:val="22"/>
                <w:szCs w:val="22"/>
              </w:rPr>
            </w:pPr>
          </w:p>
        </w:tc>
        <w:tc>
          <w:tcPr>
            <w:tcW w:w="8280" w:type="dxa"/>
            <w:gridSpan w:val="3"/>
            <w:vAlign w:val="center"/>
          </w:tcPr>
          <w:p w14:paraId="791BF3A0" w14:textId="77777777" w:rsidR="001169EF" w:rsidRPr="00BD71AC" w:rsidRDefault="001169EF" w:rsidP="00D503A5">
            <w:pPr>
              <w:rPr>
                <w:sz w:val="22"/>
                <w:szCs w:val="22"/>
              </w:rPr>
            </w:pPr>
            <w:r>
              <w:rPr>
                <w:sz w:val="22"/>
                <w:szCs w:val="22"/>
              </w:rPr>
              <w:t>hmayer@calpoly.edu</w:t>
            </w:r>
          </w:p>
        </w:tc>
      </w:tr>
      <w:tr w:rsidR="008271D5" w14:paraId="61010954" w14:textId="77777777" w:rsidTr="18D4A916">
        <w:trPr>
          <w:gridAfter w:val="1"/>
          <w:wAfter w:w="4140" w:type="dxa"/>
          <w:trHeight w:val="360"/>
          <w:jc w:val="center"/>
        </w:trPr>
        <w:tc>
          <w:tcPr>
            <w:tcW w:w="1080" w:type="dxa"/>
            <w:vAlign w:val="center"/>
          </w:tcPr>
          <w:p w14:paraId="77FAA7EB" w14:textId="77777777" w:rsidR="008271D5" w:rsidRPr="00563B7B" w:rsidRDefault="008271D5" w:rsidP="00D503A5">
            <w:pPr>
              <w:rPr>
                <w:b/>
                <w:sz w:val="22"/>
                <w:szCs w:val="22"/>
              </w:rPr>
            </w:pPr>
            <w:r w:rsidRPr="00563B7B">
              <w:rPr>
                <w:b/>
                <w:sz w:val="22"/>
                <w:szCs w:val="22"/>
              </w:rPr>
              <w:t>From:</w:t>
            </w:r>
          </w:p>
        </w:tc>
        <w:tc>
          <w:tcPr>
            <w:tcW w:w="4140" w:type="dxa"/>
            <w:gridSpan w:val="2"/>
            <w:vAlign w:val="center"/>
          </w:tcPr>
          <w:p w14:paraId="6608E0FF" w14:textId="5A44C361" w:rsidR="008271D5" w:rsidRPr="00563B7B" w:rsidRDefault="008271D5" w:rsidP="00D503A5">
            <w:pPr>
              <w:rPr>
                <w:sz w:val="22"/>
                <w:szCs w:val="22"/>
              </w:rPr>
            </w:pPr>
            <w:r>
              <w:rPr>
                <w:sz w:val="22"/>
                <w:szCs w:val="22"/>
              </w:rPr>
              <w:t>Rahul Goyal</w:t>
            </w:r>
            <w:r w:rsidR="00B2152E">
              <w:rPr>
                <w:sz w:val="22"/>
                <w:szCs w:val="22"/>
              </w:rPr>
              <w:t xml:space="preserve"> &amp;</w:t>
            </w:r>
            <w:r>
              <w:rPr>
                <w:sz w:val="22"/>
                <w:szCs w:val="22"/>
              </w:rPr>
              <w:t xml:space="preserve"> </w:t>
            </w:r>
            <w:proofErr w:type="spellStart"/>
            <w:r>
              <w:rPr>
                <w:sz w:val="22"/>
                <w:szCs w:val="22"/>
              </w:rPr>
              <w:t>Keyanna</w:t>
            </w:r>
            <w:proofErr w:type="spellEnd"/>
            <w:r>
              <w:rPr>
                <w:sz w:val="22"/>
                <w:szCs w:val="22"/>
              </w:rPr>
              <w:t xml:space="preserve"> Henderson</w:t>
            </w:r>
          </w:p>
        </w:tc>
      </w:tr>
      <w:tr w:rsidR="001169EF" w14:paraId="35C997CF" w14:textId="77777777" w:rsidTr="18D4A916">
        <w:trPr>
          <w:trHeight w:val="360"/>
          <w:jc w:val="center"/>
        </w:trPr>
        <w:tc>
          <w:tcPr>
            <w:tcW w:w="1080" w:type="dxa"/>
            <w:vAlign w:val="center"/>
          </w:tcPr>
          <w:p w14:paraId="4473AE6B" w14:textId="77777777" w:rsidR="001169EF" w:rsidRPr="00563B7B" w:rsidRDefault="001169EF" w:rsidP="00D503A5">
            <w:pPr>
              <w:rPr>
                <w:b/>
                <w:sz w:val="22"/>
                <w:szCs w:val="22"/>
              </w:rPr>
            </w:pPr>
            <w:r w:rsidRPr="00563B7B">
              <w:rPr>
                <w:b/>
                <w:sz w:val="22"/>
                <w:szCs w:val="22"/>
              </w:rPr>
              <w:t>Date:</w:t>
            </w:r>
          </w:p>
        </w:tc>
        <w:tc>
          <w:tcPr>
            <w:tcW w:w="8280" w:type="dxa"/>
            <w:gridSpan w:val="3"/>
            <w:vAlign w:val="center"/>
          </w:tcPr>
          <w:p w14:paraId="24F71411" w14:textId="7BC3331B" w:rsidR="001169EF" w:rsidRPr="00563B7B" w:rsidRDefault="005D6C2F" w:rsidP="00D503A5">
            <w:pPr>
              <w:rPr>
                <w:sz w:val="22"/>
                <w:szCs w:val="22"/>
              </w:rPr>
            </w:pPr>
            <w:r>
              <w:rPr>
                <w:sz w:val="22"/>
                <w:szCs w:val="22"/>
              </w:rPr>
              <w:t>March 11, 2019</w:t>
            </w:r>
          </w:p>
        </w:tc>
      </w:tr>
      <w:tr w:rsidR="001169EF" w14:paraId="1FCC8C69" w14:textId="77777777" w:rsidTr="18D4A916">
        <w:trPr>
          <w:trHeight w:val="360"/>
          <w:jc w:val="center"/>
        </w:trPr>
        <w:tc>
          <w:tcPr>
            <w:tcW w:w="1080" w:type="dxa"/>
            <w:vAlign w:val="center"/>
          </w:tcPr>
          <w:p w14:paraId="11D1AC8E" w14:textId="7343720D" w:rsidR="001169EF" w:rsidRPr="00563B7B" w:rsidRDefault="005D6C2F" w:rsidP="00D503A5">
            <w:pPr>
              <w:rPr>
                <w:b/>
                <w:sz w:val="22"/>
                <w:szCs w:val="22"/>
              </w:rPr>
            </w:pPr>
            <w:r>
              <w:rPr>
                <w:b/>
                <w:sz w:val="22"/>
                <w:szCs w:val="22"/>
              </w:rPr>
              <w:t>Subject</w:t>
            </w:r>
            <w:r w:rsidR="001169EF" w:rsidRPr="00563B7B">
              <w:rPr>
                <w:b/>
                <w:sz w:val="22"/>
                <w:szCs w:val="22"/>
              </w:rPr>
              <w:t>:</w:t>
            </w:r>
          </w:p>
        </w:tc>
        <w:tc>
          <w:tcPr>
            <w:tcW w:w="8280" w:type="dxa"/>
            <w:gridSpan w:val="3"/>
            <w:vAlign w:val="center"/>
          </w:tcPr>
          <w:p w14:paraId="33D57A96" w14:textId="37F4D7AC" w:rsidR="001169EF" w:rsidRPr="005D6C2F" w:rsidRDefault="005D6C2F" w:rsidP="00D503A5">
            <w:pPr>
              <w:rPr>
                <w:sz w:val="22"/>
                <w:szCs w:val="22"/>
              </w:rPr>
            </w:pPr>
            <w:r w:rsidRPr="005D6C2F">
              <w:rPr>
                <w:sz w:val="22"/>
                <w:szCs w:val="22"/>
              </w:rPr>
              <w:t>Hydraulic Positioning System</w:t>
            </w:r>
          </w:p>
        </w:tc>
      </w:tr>
      <w:tr w:rsidR="001169EF" w14:paraId="76097D1A" w14:textId="77777777" w:rsidTr="18D4A916">
        <w:trPr>
          <w:trHeight w:hRule="exact" w:val="144"/>
          <w:jc w:val="center"/>
        </w:trPr>
        <w:tc>
          <w:tcPr>
            <w:tcW w:w="1080" w:type="dxa"/>
            <w:tcBorders>
              <w:bottom w:val="single" w:sz="12" w:space="0" w:color="auto"/>
            </w:tcBorders>
            <w:vAlign w:val="center"/>
          </w:tcPr>
          <w:p w14:paraId="0533494D" w14:textId="77777777" w:rsidR="001169EF" w:rsidRPr="00031EA6" w:rsidRDefault="001169EF" w:rsidP="00D503A5">
            <w:pPr>
              <w:rPr>
                <w:b/>
              </w:rPr>
            </w:pPr>
          </w:p>
        </w:tc>
        <w:tc>
          <w:tcPr>
            <w:tcW w:w="8280" w:type="dxa"/>
            <w:gridSpan w:val="3"/>
            <w:tcBorders>
              <w:bottom w:val="single" w:sz="12" w:space="0" w:color="auto"/>
            </w:tcBorders>
            <w:vAlign w:val="center"/>
          </w:tcPr>
          <w:p w14:paraId="1B8FC872" w14:textId="77777777" w:rsidR="001169EF" w:rsidRPr="000175C3" w:rsidRDefault="001169EF" w:rsidP="00D503A5">
            <w:pPr>
              <w:rPr>
                <w:b/>
                <w:sz w:val="16"/>
                <w:szCs w:val="16"/>
              </w:rPr>
            </w:pPr>
          </w:p>
        </w:tc>
      </w:tr>
    </w:tbl>
    <w:p w14:paraId="6511376B" w14:textId="77777777" w:rsidR="001169EF" w:rsidRDefault="001169EF" w:rsidP="00715E73">
      <w:pPr>
        <w:jc w:val="both"/>
        <w:rPr>
          <w:b/>
          <w:sz w:val="22"/>
          <w:szCs w:val="22"/>
        </w:rPr>
      </w:pPr>
    </w:p>
    <w:p w14:paraId="53950CB0" w14:textId="637C9EED" w:rsidR="001470A3" w:rsidRDefault="00B2152E" w:rsidP="008271D5">
      <w:pPr>
        <w:jc w:val="both"/>
        <w:rPr>
          <w:sz w:val="22"/>
          <w:szCs w:val="22"/>
        </w:rPr>
      </w:pPr>
      <w:r>
        <w:rPr>
          <w:sz w:val="22"/>
          <w:szCs w:val="22"/>
        </w:rPr>
        <w:t>This document summarizes the results of the Hydraulic Positioning System experiments performed during late-February to early-March of 2019. The objective</w:t>
      </w:r>
      <w:r w:rsidR="0007413B">
        <w:rPr>
          <w:sz w:val="22"/>
          <w:szCs w:val="22"/>
        </w:rPr>
        <w:t>s</w:t>
      </w:r>
      <w:r>
        <w:rPr>
          <w:sz w:val="22"/>
          <w:szCs w:val="22"/>
        </w:rPr>
        <w:t xml:space="preserve"> of these experiments were to</w:t>
      </w:r>
      <w:r w:rsidR="001470A3">
        <w:rPr>
          <w:sz w:val="22"/>
          <w:szCs w:val="22"/>
        </w:rPr>
        <w:t xml:space="preserve"> create a closed-loop Simulink model reflecting the behavior of a hydraulic positioning system, observe the effect of different controllers on system behavior, and analysis of the system’s transfer function via block diagram algebra and root locus.</w:t>
      </w:r>
      <w:r w:rsidR="008D25EF">
        <w:rPr>
          <w:sz w:val="22"/>
          <w:szCs w:val="22"/>
        </w:rPr>
        <w:t xml:space="preserve"> </w:t>
      </w:r>
      <w:r w:rsidR="008D25EF" w:rsidRPr="008D25EF">
        <w:rPr>
          <w:sz w:val="22"/>
          <w:szCs w:val="22"/>
        </w:rPr>
        <w:t xml:space="preserve">The experimental apparatus consisted of a compressed air supply, servo valve, piston, and the mass to be moved. A </w:t>
      </w:r>
      <w:proofErr w:type="spellStart"/>
      <w:r w:rsidR="008D25EF" w:rsidRPr="008D25EF">
        <w:rPr>
          <w:sz w:val="22"/>
          <w:szCs w:val="22"/>
        </w:rPr>
        <w:t>Sinulink</w:t>
      </w:r>
      <w:proofErr w:type="spellEnd"/>
      <w:r w:rsidR="008D25EF" w:rsidRPr="008D25EF">
        <w:rPr>
          <w:sz w:val="22"/>
          <w:szCs w:val="22"/>
        </w:rPr>
        <w:t>-based controller was used to output a voltage to the servo valve (via a servo amplifier) such that the piston, and therefore the position of the mass, could be controlled.</w:t>
      </w:r>
    </w:p>
    <w:p w14:paraId="6A1E9550" w14:textId="77777777" w:rsidR="001470A3" w:rsidRDefault="001470A3" w:rsidP="008271D5">
      <w:pPr>
        <w:jc w:val="both"/>
        <w:rPr>
          <w:sz w:val="22"/>
          <w:szCs w:val="22"/>
        </w:rPr>
      </w:pPr>
    </w:p>
    <w:p w14:paraId="634CAF80" w14:textId="18149ED8" w:rsidR="00E745E6" w:rsidRPr="008D25EF" w:rsidRDefault="00673E83" w:rsidP="008271D5">
      <w:pPr>
        <w:jc w:val="both"/>
        <w:rPr>
          <w:sz w:val="22"/>
          <w:szCs w:val="22"/>
        </w:rPr>
      </w:pPr>
      <w:r>
        <w:rPr>
          <w:sz w:val="22"/>
          <w:szCs w:val="22"/>
        </w:rPr>
        <w:t xml:space="preserve">The methodology in developing a Simulink model that accurately represents the system involves determining a few gains and model parameters experimentally. </w:t>
      </w:r>
      <w:r w:rsidR="00CE2172">
        <w:rPr>
          <w:sz w:val="22"/>
          <w:szCs w:val="22"/>
        </w:rPr>
        <w:t>With the system depressuri</w:t>
      </w:r>
      <w:r w:rsidR="00D503A5">
        <w:rPr>
          <w:sz w:val="22"/>
          <w:szCs w:val="22"/>
        </w:rPr>
        <w:t>zed</w:t>
      </w:r>
      <w:r>
        <w:rPr>
          <w:sz w:val="22"/>
          <w:szCs w:val="22"/>
        </w:rPr>
        <w:t xml:space="preserve">, </w:t>
      </w:r>
      <w:r w:rsidR="00D503A5">
        <w:rPr>
          <w:sz w:val="22"/>
          <w:szCs w:val="22"/>
        </w:rPr>
        <w:t xml:space="preserve">data was collected at </w:t>
      </w:r>
      <w:r>
        <w:rPr>
          <w:sz w:val="22"/>
          <w:szCs w:val="22"/>
        </w:rPr>
        <w:t>a range of input voltages to increase accuracy and account for bias when determining the potentiometer and flow rate gains. The slopes of the best-fit lines were input in a model that controls variables based on deviation from steady-state. To determine the model parameters, namely</w:t>
      </w:r>
      <w:r w:rsidR="006237D5">
        <w:rPr>
          <w:sz w:val="22"/>
          <w:szCs w:val="22"/>
        </w:rPr>
        <w:t xml:space="preserve"> </w:t>
      </w:r>
      <w:r w:rsidR="00E745E6">
        <w:rPr>
          <w:sz w:val="22"/>
          <w:szCs w:val="22"/>
        </w:rPr>
        <w:t>the ratio of the bulk modulus of the fluid to the total volume of fluid (</w:t>
      </w:r>
      <w:r w:rsidRPr="00673E83">
        <w:rPr>
          <w:sz w:val="22"/>
          <w:szCs w:val="22"/>
        </w:rPr>
        <w:t>β/V</w:t>
      </w:r>
      <w:r>
        <w:rPr>
          <w:sz w:val="22"/>
          <w:szCs w:val="22"/>
          <w:vertAlign w:val="subscript"/>
        </w:rPr>
        <w:t>t</w:t>
      </w:r>
      <w:r w:rsidR="00E745E6">
        <w:rPr>
          <w:sz w:val="22"/>
          <w:szCs w:val="22"/>
        </w:rPr>
        <w:t>)</w:t>
      </w:r>
      <w:r w:rsidRPr="00673E83">
        <w:rPr>
          <w:sz w:val="22"/>
          <w:szCs w:val="22"/>
        </w:rPr>
        <w:t xml:space="preserve"> and</w:t>
      </w:r>
      <w:r w:rsidR="001470A3">
        <w:rPr>
          <w:sz w:val="22"/>
          <w:szCs w:val="22"/>
        </w:rPr>
        <w:t xml:space="preserve"> flow to pressure gain</w:t>
      </w:r>
      <w:r w:rsidRPr="00673E83">
        <w:rPr>
          <w:sz w:val="22"/>
          <w:szCs w:val="22"/>
        </w:rPr>
        <w:t xml:space="preserve"> </w:t>
      </w:r>
      <w:r w:rsidR="001470A3">
        <w:rPr>
          <w:sz w:val="22"/>
          <w:szCs w:val="22"/>
        </w:rPr>
        <w:t>(</w:t>
      </w:r>
      <w:proofErr w:type="spellStart"/>
      <w:r>
        <w:rPr>
          <w:sz w:val="22"/>
          <w:szCs w:val="22"/>
        </w:rPr>
        <w:t>K</w:t>
      </w:r>
      <w:r>
        <w:rPr>
          <w:sz w:val="22"/>
          <w:szCs w:val="22"/>
          <w:vertAlign w:val="subscript"/>
        </w:rPr>
        <w:t>ce</w:t>
      </w:r>
      <w:proofErr w:type="spellEnd"/>
      <w:r w:rsidR="001470A3">
        <w:rPr>
          <w:sz w:val="22"/>
          <w:szCs w:val="22"/>
        </w:rPr>
        <w:t>)</w:t>
      </w:r>
      <w:r>
        <w:rPr>
          <w:sz w:val="22"/>
          <w:szCs w:val="22"/>
        </w:rPr>
        <w:t xml:space="preserve">, the system was pressurized and run with a P-only controller. </w:t>
      </w:r>
      <w:r w:rsidR="00E745E6">
        <w:rPr>
          <w:sz w:val="22"/>
          <w:szCs w:val="22"/>
        </w:rPr>
        <w:t xml:space="preserve">The proportional gain was increased incrementally until the hydraulic positioning just barely reached instability – this point was considered to be marginally stable, and data collected with this system was assumed to have a damping ratio of 0 in subsequent analysis. </w:t>
      </w:r>
      <w:r w:rsidR="00E745E6" w:rsidRPr="008D25EF">
        <w:rPr>
          <w:sz w:val="22"/>
          <w:szCs w:val="22"/>
        </w:rPr>
        <w:t>This reasonable assumption allowed for an adequate simplification of developed equations which, in turn, allowed for the calculation of</w:t>
      </w:r>
      <w:r w:rsidR="00E745E6" w:rsidRPr="008D25EF">
        <w:rPr>
          <w:sz w:val="22"/>
          <w:szCs w:val="22"/>
        </w:rPr>
        <w:t xml:space="preserve"> β/V</w:t>
      </w:r>
      <w:r w:rsidR="00E745E6" w:rsidRPr="008D25EF">
        <w:rPr>
          <w:sz w:val="22"/>
          <w:szCs w:val="22"/>
          <w:vertAlign w:val="subscript"/>
        </w:rPr>
        <w:t>t</w:t>
      </w:r>
      <w:r w:rsidR="00E745E6" w:rsidRPr="008D25EF">
        <w:rPr>
          <w:sz w:val="22"/>
          <w:szCs w:val="22"/>
        </w:rPr>
        <w:t xml:space="preserve"> and </w:t>
      </w:r>
      <w:proofErr w:type="spellStart"/>
      <w:r w:rsidR="00E745E6" w:rsidRPr="008D25EF">
        <w:rPr>
          <w:sz w:val="22"/>
          <w:szCs w:val="22"/>
        </w:rPr>
        <w:t>K</w:t>
      </w:r>
      <w:r w:rsidR="00E745E6" w:rsidRPr="008D25EF">
        <w:rPr>
          <w:sz w:val="22"/>
          <w:szCs w:val="22"/>
          <w:vertAlign w:val="subscript"/>
        </w:rPr>
        <w:t>ce</w:t>
      </w:r>
      <w:proofErr w:type="spellEnd"/>
      <w:r w:rsidR="00E745E6" w:rsidRPr="008D25EF">
        <w:rPr>
          <w:sz w:val="22"/>
          <w:szCs w:val="22"/>
        </w:rPr>
        <w:t xml:space="preserve">. With </w:t>
      </w:r>
      <w:r w:rsidR="001470A3" w:rsidRPr="008D25EF">
        <w:rPr>
          <w:sz w:val="22"/>
          <w:szCs w:val="22"/>
        </w:rPr>
        <w:t>all</w:t>
      </w:r>
      <w:r w:rsidR="00E745E6" w:rsidRPr="008D25EF">
        <w:rPr>
          <w:sz w:val="22"/>
          <w:szCs w:val="22"/>
        </w:rPr>
        <w:t xml:space="preserve"> gains and model parameters</w:t>
      </w:r>
      <w:r w:rsidR="001470A3" w:rsidRPr="008D25EF">
        <w:rPr>
          <w:sz w:val="22"/>
          <w:szCs w:val="22"/>
        </w:rPr>
        <w:t xml:space="preserve"> </w:t>
      </w:r>
      <w:r w:rsidR="00E745E6" w:rsidRPr="008D25EF">
        <w:rPr>
          <w:sz w:val="22"/>
          <w:szCs w:val="22"/>
        </w:rPr>
        <w:t xml:space="preserve">determined, </w:t>
      </w:r>
      <w:r w:rsidR="001470A3" w:rsidRPr="008D25EF">
        <w:rPr>
          <w:sz w:val="22"/>
          <w:szCs w:val="22"/>
        </w:rPr>
        <w:t>the Simulink model was completed and verified with other controllers against experimental results for accuracy.</w:t>
      </w:r>
    </w:p>
    <w:p w14:paraId="0FA0AC89" w14:textId="05979FA9" w:rsidR="00CE2172" w:rsidRPr="008D25EF" w:rsidRDefault="00CE2172" w:rsidP="008271D5">
      <w:pPr>
        <w:jc w:val="both"/>
        <w:rPr>
          <w:sz w:val="22"/>
          <w:szCs w:val="22"/>
        </w:rPr>
      </w:pPr>
    </w:p>
    <w:p w14:paraId="24D4D303" w14:textId="203AFB83" w:rsidR="008D25EF" w:rsidRDefault="008D25EF" w:rsidP="008271D5">
      <w:pPr>
        <w:jc w:val="both"/>
        <w:rPr>
          <w:sz w:val="22"/>
          <w:szCs w:val="22"/>
        </w:rPr>
      </w:pPr>
      <w:r w:rsidRPr="008D25EF">
        <w:rPr>
          <w:sz w:val="22"/>
          <w:szCs w:val="22"/>
        </w:rPr>
        <w:t>Analysis of the system's open loop transfer function shows that it is a type 1 system when using a P-only or PD controller. Adding an integral component to the controller changes the system to a type 2 system. As expected for a type 1 system, the results show no steady-state error regardless of the controller used for a step input, but a finite steady-state error for a ramp input unless an integral component was present in the controller.</w:t>
      </w:r>
      <w:r w:rsidRPr="008D25EF">
        <w:rPr>
          <w:sz w:val="22"/>
          <w:szCs w:val="22"/>
        </w:rPr>
        <w:t xml:space="preserve"> </w:t>
      </w:r>
      <w:r w:rsidRPr="008D25EF">
        <w:rPr>
          <w:sz w:val="22"/>
          <w:szCs w:val="22"/>
        </w:rPr>
        <w:t>Noticeably, using a derivative component helped improve the response time of the system due to its derivative kick. It also allowed for higher proportional gains without driving the system to instability. Thus, we found the best controller for a system expecting step inputs to be a PD controller and the best controller for a system expecting ramp inputs to be a PID controller.</w:t>
      </w:r>
    </w:p>
    <w:p w14:paraId="11CFA20A" w14:textId="65881E1E" w:rsidR="008D25EF" w:rsidRDefault="008D25EF" w:rsidP="008271D5">
      <w:pPr>
        <w:jc w:val="both"/>
        <w:rPr>
          <w:sz w:val="22"/>
          <w:szCs w:val="22"/>
        </w:rPr>
      </w:pPr>
    </w:p>
    <w:p w14:paraId="31F83F7D" w14:textId="26DC1EAD" w:rsidR="008D25EF" w:rsidRDefault="008D25EF" w:rsidP="008271D5">
      <w:pPr>
        <w:jc w:val="both"/>
        <w:rPr>
          <w:sz w:val="22"/>
          <w:szCs w:val="22"/>
        </w:rPr>
      </w:pPr>
      <w:r>
        <w:rPr>
          <w:sz w:val="22"/>
          <w:szCs w:val="22"/>
        </w:rPr>
        <w:t>[CONCLUSION]</w:t>
      </w:r>
    </w:p>
    <w:p w14:paraId="181668EC" w14:textId="5BB9D22B" w:rsidR="008D25EF" w:rsidRDefault="008D25EF" w:rsidP="008271D5">
      <w:pPr>
        <w:jc w:val="both"/>
        <w:rPr>
          <w:sz w:val="22"/>
          <w:szCs w:val="22"/>
        </w:rPr>
      </w:pPr>
      <w:r>
        <w:rPr>
          <w:sz w:val="22"/>
          <w:szCs w:val="22"/>
        </w:rPr>
        <w:t>Best controller?</w:t>
      </w:r>
    </w:p>
    <w:p w14:paraId="02C0B349" w14:textId="7A0BFC88" w:rsidR="008D25EF" w:rsidRPr="008D25EF" w:rsidRDefault="008D25EF" w:rsidP="008271D5">
      <w:pPr>
        <w:jc w:val="both"/>
        <w:rPr>
          <w:sz w:val="22"/>
          <w:szCs w:val="22"/>
        </w:rPr>
      </w:pPr>
      <w:r>
        <w:rPr>
          <w:sz w:val="22"/>
          <w:szCs w:val="22"/>
        </w:rPr>
        <w:t>Root locus?</w:t>
      </w:r>
      <w:bookmarkStart w:id="0" w:name="_GoBack"/>
      <w:bookmarkEnd w:id="0"/>
    </w:p>
    <w:sectPr w:rsidR="008D25EF" w:rsidRPr="008D25EF" w:rsidSect="001169EF">
      <w:footerReference w:type="default" r:id="rId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CD1A8" w14:textId="77777777" w:rsidR="00DA04C2" w:rsidRDefault="00DA04C2">
      <w:r>
        <w:separator/>
      </w:r>
    </w:p>
  </w:endnote>
  <w:endnote w:type="continuationSeparator" w:id="0">
    <w:p w14:paraId="215B3915" w14:textId="77777777" w:rsidR="00DA04C2" w:rsidRDefault="00DA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98C6A" w14:textId="77777777" w:rsidR="00D503A5" w:rsidRDefault="00D503A5" w:rsidP="00101F54">
    <w:pPr>
      <w:pStyle w:val="Footer"/>
      <w:tabs>
        <w:tab w:val="clear" w:pos="4320"/>
        <w:tab w:val="center" w:pos="4680"/>
      </w:tabs>
    </w:pPr>
    <w:r>
      <w:tab/>
      <w:t xml:space="preserve">- </w:t>
    </w:r>
    <w:r>
      <w:fldChar w:fldCharType="begin"/>
    </w:r>
    <w:r>
      <w:instrText xml:space="preserve"> PAGE </w:instrText>
    </w:r>
    <w:r>
      <w:fldChar w:fldCharType="separate"/>
    </w:r>
    <w:r>
      <w:rPr>
        <w:noProof/>
      </w:rPr>
      <w:t>2</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FB5D0" w14:textId="77777777" w:rsidR="00DA04C2" w:rsidRDefault="00DA04C2">
      <w:r>
        <w:separator/>
      </w:r>
    </w:p>
  </w:footnote>
  <w:footnote w:type="continuationSeparator" w:id="0">
    <w:p w14:paraId="69AAD8FD" w14:textId="77777777" w:rsidR="00DA04C2" w:rsidRDefault="00DA0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C8C"/>
    <w:multiLevelType w:val="hybridMultilevel"/>
    <w:tmpl w:val="F6C0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61E6E"/>
    <w:multiLevelType w:val="hybridMultilevel"/>
    <w:tmpl w:val="1364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03FB5"/>
    <w:multiLevelType w:val="hybridMultilevel"/>
    <w:tmpl w:val="A0FC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367B5"/>
    <w:multiLevelType w:val="hybridMultilevel"/>
    <w:tmpl w:val="007CD67E"/>
    <w:lvl w:ilvl="0" w:tplc="0409000F">
      <w:start w:val="1"/>
      <w:numFmt w:val="decimal"/>
      <w:lvlText w:val="%1."/>
      <w:lvlJc w:val="left"/>
      <w:pPr>
        <w:tabs>
          <w:tab w:val="num" w:pos="720"/>
        </w:tabs>
        <w:ind w:left="720" w:hanging="360"/>
      </w:pPr>
      <w:rPr>
        <w:rFonts w:hint="default"/>
      </w:rPr>
    </w:lvl>
    <w:lvl w:ilvl="1" w:tplc="1BDE7B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EA6"/>
    <w:rsid w:val="000175C3"/>
    <w:rsid w:val="000225D9"/>
    <w:rsid w:val="00031EA6"/>
    <w:rsid w:val="00037C15"/>
    <w:rsid w:val="0007413B"/>
    <w:rsid w:val="00074833"/>
    <w:rsid w:val="000A250E"/>
    <w:rsid w:val="000B20A9"/>
    <w:rsid w:val="00101F54"/>
    <w:rsid w:val="001169EF"/>
    <w:rsid w:val="00141CB0"/>
    <w:rsid w:val="001470A3"/>
    <w:rsid w:val="00154A76"/>
    <w:rsid w:val="00156540"/>
    <w:rsid w:val="00172734"/>
    <w:rsid w:val="001F134F"/>
    <w:rsid w:val="00212A95"/>
    <w:rsid w:val="00215436"/>
    <w:rsid w:val="002B0E2E"/>
    <w:rsid w:val="002C190C"/>
    <w:rsid w:val="002D6598"/>
    <w:rsid w:val="002E6853"/>
    <w:rsid w:val="002E7CE8"/>
    <w:rsid w:val="002F1238"/>
    <w:rsid w:val="003163AA"/>
    <w:rsid w:val="00372F14"/>
    <w:rsid w:val="003A3B49"/>
    <w:rsid w:val="003A7B01"/>
    <w:rsid w:val="003B05F1"/>
    <w:rsid w:val="003E5C2E"/>
    <w:rsid w:val="0041285E"/>
    <w:rsid w:val="0048359C"/>
    <w:rsid w:val="004F1047"/>
    <w:rsid w:val="00525FC0"/>
    <w:rsid w:val="0056071D"/>
    <w:rsid w:val="00563B7B"/>
    <w:rsid w:val="00584B57"/>
    <w:rsid w:val="00597A2D"/>
    <w:rsid w:val="005D3809"/>
    <w:rsid w:val="005D6C2F"/>
    <w:rsid w:val="005F33CB"/>
    <w:rsid w:val="006237D5"/>
    <w:rsid w:val="006253B7"/>
    <w:rsid w:val="00665CE7"/>
    <w:rsid w:val="00673E83"/>
    <w:rsid w:val="006C549A"/>
    <w:rsid w:val="006F321D"/>
    <w:rsid w:val="00712397"/>
    <w:rsid w:val="00715E73"/>
    <w:rsid w:val="00743DB1"/>
    <w:rsid w:val="0076620F"/>
    <w:rsid w:val="007D3AD6"/>
    <w:rsid w:val="007F0C2D"/>
    <w:rsid w:val="00824B9B"/>
    <w:rsid w:val="008271D5"/>
    <w:rsid w:val="008333E6"/>
    <w:rsid w:val="00857080"/>
    <w:rsid w:val="00872BEC"/>
    <w:rsid w:val="008D25EF"/>
    <w:rsid w:val="008D75EE"/>
    <w:rsid w:val="008F6B03"/>
    <w:rsid w:val="009377EE"/>
    <w:rsid w:val="00953B37"/>
    <w:rsid w:val="009D4408"/>
    <w:rsid w:val="00A00BF6"/>
    <w:rsid w:val="00A64C95"/>
    <w:rsid w:val="00AD4F0B"/>
    <w:rsid w:val="00AE30A8"/>
    <w:rsid w:val="00B2152E"/>
    <w:rsid w:val="00B75F5B"/>
    <w:rsid w:val="00B77EC5"/>
    <w:rsid w:val="00BB2012"/>
    <w:rsid w:val="00BD71AC"/>
    <w:rsid w:val="00BE2E19"/>
    <w:rsid w:val="00CA354B"/>
    <w:rsid w:val="00CD121F"/>
    <w:rsid w:val="00CD72A6"/>
    <w:rsid w:val="00CE2172"/>
    <w:rsid w:val="00CE5529"/>
    <w:rsid w:val="00CF00E0"/>
    <w:rsid w:val="00D14DAD"/>
    <w:rsid w:val="00D17BB9"/>
    <w:rsid w:val="00D20BB8"/>
    <w:rsid w:val="00D37BD0"/>
    <w:rsid w:val="00D503A5"/>
    <w:rsid w:val="00DA04C2"/>
    <w:rsid w:val="00DC3AA6"/>
    <w:rsid w:val="00DD3F39"/>
    <w:rsid w:val="00E31DB3"/>
    <w:rsid w:val="00E3674A"/>
    <w:rsid w:val="00E745E6"/>
    <w:rsid w:val="00EB519D"/>
    <w:rsid w:val="00EE2226"/>
    <w:rsid w:val="00F03AD8"/>
    <w:rsid w:val="00F4774C"/>
    <w:rsid w:val="00F53A1E"/>
    <w:rsid w:val="00FB3114"/>
    <w:rsid w:val="00FF3AA2"/>
    <w:rsid w:val="18D4A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527C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41CB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1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31EA6"/>
    <w:rPr>
      <w:color w:val="0000FF"/>
      <w:u w:val="single"/>
    </w:rPr>
  </w:style>
  <w:style w:type="paragraph" w:styleId="Header">
    <w:name w:val="header"/>
    <w:basedOn w:val="Normal"/>
    <w:rsid w:val="00101F54"/>
    <w:pPr>
      <w:tabs>
        <w:tab w:val="center" w:pos="4320"/>
        <w:tab w:val="right" w:pos="8640"/>
      </w:tabs>
    </w:pPr>
  </w:style>
  <w:style w:type="paragraph" w:styleId="Footer">
    <w:name w:val="footer"/>
    <w:basedOn w:val="Normal"/>
    <w:rsid w:val="00101F54"/>
    <w:pPr>
      <w:tabs>
        <w:tab w:val="center" w:pos="4320"/>
        <w:tab w:val="right" w:pos="8640"/>
      </w:tabs>
    </w:pPr>
  </w:style>
  <w:style w:type="paragraph" w:styleId="ListParagraph">
    <w:name w:val="List Paragraph"/>
    <w:basedOn w:val="Normal"/>
    <w:uiPriority w:val="34"/>
    <w:qFormat/>
    <w:rsid w:val="00857080"/>
    <w:pPr>
      <w:ind w:left="720"/>
      <w:contextualSpacing/>
    </w:pPr>
    <w:rPr>
      <w:szCs w:val="20"/>
    </w:rPr>
  </w:style>
  <w:style w:type="character" w:styleId="PlaceholderText">
    <w:name w:val="Placeholder Text"/>
    <w:basedOn w:val="DefaultParagraphFont"/>
    <w:uiPriority w:val="99"/>
    <w:semiHidden/>
    <w:rsid w:val="00D20BB8"/>
    <w:rPr>
      <w:color w:val="808080"/>
    </w:rPr>
  </w:style>
  <w:style w:type="paragraph" w:styleId="BalloonText">
    <w:name w:val="Balloon Text"/>
    <w:basedOn w:val="Normal"/>
    <w:link w:val="BalloonTextChar"/>
    <w:semiHidden/>
    <w:unhideWhenUsed/>
    <w:rsid w:val="002C190C"/>
    <w:rPr>
      <w:rFonts w:ascii="Lucida Grande" w:hAnsi="Lucida Grande" w:cs="Lucida Grande"/>
      <w:sz w:val="18"/>
      <w:szCs w:val="18"/>
    </w:rPr>
  </w:style>
  <w:style w:type="character" w:customStyle="1" w:styleId="BalloonTextChar">
    <w:name w:val="Balloon Text Char"/>
    <w:basedOn w:val="DefaultParagraphFont"/>
    <w:link w:val="BalloonText"/>
    <w:semiHidden/>
    <w:rsid w:val="002C19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64380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96">
          <w:marLeft w:val="0"/>
          <w:marRight w:val="0"/>
          <w:marTop w:val="0"/>
          <w:marBottom w:val="0"/>
          <w:divBdr>
            <w:top w:val="single" w:sz="24" w:space="0" w:color="FFFFFF"/>
            <w:left w:val="single" w:sz="48" w:space="0" w:color="FFFFFF"/>
            <w:bottom w:val="single" w:sz="24" w:space="0" w:color="FFFFFF"/>
            <w:right w:val="single" w:sz="48" w:space="0" w:color="FFFFFF"/>
          </w:divBdr>
          <w:divsChild>
            <w:div w:id="1092121510">
              <w:marLeft w:val="0"/>
              <w:marRight w:val="0"/>
              <w:marTop w:val="0"/>
              <w:marBottom w:val="0"/>
              <w:divBdr>
                <w:top w:val="none" w:sz="0" w:space="0" w:color="auto"/>
                <w:left w:val="none" w:sz="0" w:space="0" w:color="auto"/>
                <w:bottom w:val="none" w:sz="0" w:space="0" w:color="auto"/>
                <w:right w:val="none" w:sz="0" w:space="0" w:color="auto"/>
              </w:divBdr>
              <w:divsChild>
                <w:div w:id="659970486">
                  <w:marLeft w:val="0"/>
                  <w:marRight w:val="0"/>
                  <w:marTop w:val="0"/>
                  <w:marBottom w:val="0"/>
                  <w:divBdr>
                    <w:top w:val="none" w:sz="0" w:space="0" w:color="auto"/>
                    <w:left w:val="none" w:sz="0" w:space="0" w:color="auto"/>
                    <w:bottom w:val="none" w:sz="0" w:space="0" w:color="auto"/>
                    <w:right w:val="none" w:sz="0" w:space="0" w:color="auto"/>
                  </w:divBdr>
                  <w:divsChild>
                    <w:div w:id="1238438037">
                      <w:marLeft w:val="0"/>
                      <w:marRight w:val="0"/>
                      <w:marTop w:val="0"/>
                      <w:marBottom w:val="0"/>
                      <w:divBdr>
                        <w:top w:val="none" w:sz="0" w:space="0" w:color="auto"/>
                        <w:left w:val="none" w:sz="0" w:space="0" w:color="auto"/>
                        <w:bottom w:val="none" w:sz="0" w:space="0" w:color="auto"/>
                        <w:right w:val="none" w:sz="0" w:space="0" w:color="auto"/>
                      </w:divBdr>
                      <w:divsChild>
                        <w:div w:id="1592423531">
                          <w:marLeft w:val="0"/>
                          <w:marRight w:val="0"/>
                          <w:marTop w:val="0"/>
                          <w:marBottom w:val="0"/>
                          <w:divBdr>
                            <w:top w:val="none" w:sz="0" w:space="0" w:color="auto"/>
                            <w:left w:val="none" w:sz="0" w:space="0" w:color="auto"/>
                            <w:bottom w:val="none" w:sz="0" w:space="0" w:color="auto"/>
                            <w:right w:val="none" w:sz="0" w:space="0" w:color="auto"/>
                          </w:divBdr>
                          <w:divsChild>
                            <w:div w:id="2122406984">
                              <w:marLeft w:val="0"/>
                              <w:marRight w:val="0"/>
                              <w:marTop w:val="0"/>
                              <w:marBottom w:val="0"/>
                              <w:divBdr>
                                <w:top w:val="none" w:sz="0" w:space="0" w:color="auto"/>
                                <w:left w:val="none" w:sz="0" w:space="0" w:color="auto"/>
                                <w:bottom w:val="none" w:sz="0" w:space="0" w:color="auto"/>
                                <w:right w:val="none" w:sz="0" w:space="0" w:color="auto"/>
                              </w:divBdr>
                              <w:divsChild>
                                <w:div w:id="1328552755">
                                  <w:marLeft w:val="0"/>
                                  <w:marRight w:val="0"/>
                                  <w:marTop w:val="0"/>
                                  <w:marBottom w:val="0"/>
                                  <w:divBdr>
                                    <w:top w:val="none" w:sz="0" w:space="0" w:color="auto"/>
                                    <w:left w:val="none" w:sz="0" w:space="0" w:color="auto"/>
                                    <w:bottom w:val="none" w:sz="0" w:space="0" w:color="auto"/>
                                    <w:right w:val="none" w:sz="0" w:space="0" w:color="auto"/>
                                  </w:divBdr>
                                  <w:divsChild>
                                    <w:div w:id="1095439797">
                                      <w:marLeft w:val="0"/>
                                      <w:marRight w:val="0"/>
                                      <w:marTop w:val="0"/>
                                      <w:marBottom w:val="0"/>
                                      <w:divBdr>
                                        <w:top w:val="none" w:sz="0" w:space="0" w:color="auto"/>
                                        <w:left w:val="none" w:sz="0" w:space="0" w:color="auto"/>
                                        <w:bottom w:val="none" w:sz="0" w:space="0" w:color="auto"/>
                                        <w:right w:val="none" w:sz="0" w:space="0" w:color="auto"/>
                                      </w:divBdr>
                                      <w:divsChild>
                                        <w:div w:id="1804998876">
                                          <w:marLeft w:val="0"/>
                                          <w:marRight w:val="0"/>
                                          <w:marTop w:val="0"/>
                                          <w:marBottom w:val="0"/>
                                          <w:divBdr>
                                            <w:top w:val="none" w:sz="0" w:space="0" w:color="auto"/>
                                            <w:left w:val="none" w:sz="0" w:space="0" w:color="auto"/>
                                            <w:bottom w:val="none" w:sz="0" w:space="0" w:color="auto"/>
                                            <w:right w:val="none" w:sz="0" w:space="0" w:color="auto"/>
                                          </w:divBdr>
                                          <w:divsChild>
                                            <w:div w:id="1091509513">
                                              <w:marLeft w:val="0"/>
                                              <w:marRight w:val="0"/>
                                              <w:marTop w:val="0"/>
                                              <w:marBottom w:val="0"/>
                                              <w:divBdr>
                                                <w:top w:val="none" w:sz="0" w:space="0" w:color="auto"/>
                                                <w:left w:val="none" w:sz="0" w:space="0" w:color="auto"/>
                                                <w:bottom w:val="none" w:sz="0" w:space="0" w:color="auto"/>
                                                <w:right w:val="none" w:sz="0" w:space="0" w:color="auto"/>
                                              </w:divBdr>
                                              <w:divsChild>
                                                <w:div w:id="8631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878418">
          <w:marLeft w:val="0"/>
          <w:marRight w:val="0"/>
          <w:marTop w:val="0"/>
          <w:marBottom w:val="0"/>
          <w:divBdr>
            <w:top w:val="single" w:sz="24" w:space="0" w:color="FFFFFF"/>
            <w:left w:val="single" w:sz="48" w:space="0" w:color="FFFFFF"/>
            <w:bottom w:val="single" w:sz="36" w:space="0" w:color="FFFFFF"/>
            <w:right w:val="single" w:sz="48" w:space="0" w:color="FFFFFF"/>
          </w:divBdr>
          <w:divsChild>
            <w:div w:id="1574125132">
              <w:marLeft w:val="0"/>
              <w:marRight w:val="0"/>
              <w:marTop w:val="0"/>
              <w:marBottom w:val="0"/>
              <w:divBdr>
                <w:top w:val="none" w:sz="0" w:space="0" w:color="auto"/>
                <w:left w:val="none" w:sz="0" w:space="0" w:color="auto"/>
                <w:bottom w:val="none" w:sz="0" w:space="0" w:color="auto"/>
                <w:right w:val="none" w:sz="0" w:space="0" w:color="auto"/>
              </w:divBdr>
              <w:divsChild>
                <w:div w:id="1918590865">
                  <w:marLeft w:val="0"/>
                  <w:marRight w:val="0"/>
                  <w:marTop w:val="0"/>
                  <w:marBottom w:val="0"/>
                  <w:divBdr>
                    <w:top w:val="none" w:sz="0" w:space="0" w:color="auto"/>
                    <w:left w:val="none" w:sz="0" w:space="0" w:color="auto"/>
                    <w:bottom w:val="none" w:sz="0" w:space="0" w:color="auto"/>
                    <w:right w:val="none" w:sz="0" w:space="0" w:color="auto"/>
                  </w:divBdr>
                  <w:divsChild>
                    <w:div w:id="1900167122">
                      <w:marLeft w:val="0"/>
                      <w:marRight w:val="0"/>
                      <w:marTop w:val="0"/>
                      <w:marBottom w:val="0"/>
                      <w:divBdr>
                        <w:top w:val="none" w:sz="0" w:space="0" w:color="auto"/>
                        <w:left w:val="none" w:sz="0" w:space="0" w:color="auto"/>
                        <w:bottom w:val="none" w:sz="0" w:space="0" w:color="auto"/>
                        <w:right w:val="none" w:sz="0" w:space="0" w:color="auto"/>
                      </w:divBdr>
                      <w:divsChild>
                        <w:div w:id="361054048">
                          <w:marLeft w:val="0"/>
                          <w:marRight w:val="0"/>
                          <w:marTop w:val="0"/>
                          <w:marBottom w:val="0"/>
                          <w:divBdr>
                            <w:top w:val="none" w:sz="0" w:space="0" w:color="auto"/>
                            <w:left w:val="none" w:sz="0" w:space="0" w:color="auto"/>
                            <w:bottom w:val="none" w:sz="0" w:space="0" w:color="auto"/>
                            <w:right w:val="none" w:sz="0" w:space="0" w:color="auto"/>
                          </w:divBdr>
                          <w:divsChild>
                            <w:div w:id="915548927">
                              <w:marLeft w:val="0"/>
                              <w:marRight w:val="0"/>
                              <w:marTop w:val="0"/>
                              <w:marBottom w:val="0"/>
                              <w:divBdr>
                                <w:top w:val="none" w:sz="0" w:space="0" w:color="auto"/>
                                <w:left w:val="none" w:sz="0" w:space="0" w:color="auto"/>
                                <w:bottom w:val="none" w:sz="0" w:space="0" w:color="auto"/>
                                <w:right w:val="none" w:sz="0" w:space="0" w:color="auto"/>
                              </w:divBdr>
                              <w:divsChild>
                                <w:div w:id="758989253">
                                  <w:marLeft w:val="0"/>
                                  <w:marRight w:val="0"/>
                                  <w:marTop w:val="0"/>
                                  <w:marBottom w:val="0"/>
                                  <w:divBdr>
                                    <w:top w:val="none" w:sz="0" w:space="0" w:color="auto"/>
                                    <w:left w:val="none" w:sz="0" w:space="0" w:color="auto"/>
                                    <w:bottom w:val="none" w:sz="0" w:space="0" w:color="auto"/>
                                    <w:right w:val="none" w:sz="0" w:space="0" w:color="auto"/>
                                  </w:divBdr>
                                  <w:divsChild>
                                    <w:div w:id="1837380726">
                                      <w:marLeft w:val="0"/>
                                      <w:marRight w:val="0"/>
                                      <w:marTop w:val="0"/>
                                      <w:marBottom w:val="0"/>
                                      <w:divBdr>
                                        <w:top w:val="none" w:sz="0" w:space="0" w:color="auto"/>
                                        <w:left w:val="none" w:sz="0" w:space="0" w:color="auto"/>
                                        <w:bottom w:val="none" w:sz="0" w:space="0" w:color="auto"/>
                                        <w:right w:val="none" w:sz="0" w:space="0" w:color="auto"/>
                                      </w:divBdr>
                                      <w:divsChild>
                                        <w:div w:id="617836725">
                                          <w:marLeft w:val="0"/>
                                          <w:marRight w:val="0"/>
                                          <w:marTop w:val="0"/>
                                          <w:marBottom w:val="0"/>
                                          <w:divBdr>
                                            <w:top w:val="none" w:sz="0" w:space="0" w:color="auto"/>
                                            <w:left w:val="none" w:sz="0" w:space="0" w:color="auto"/>
                                            <w:bottom w:val="none" w:sz="0" w:space="0" w:color="auto"/>
                                            <w:right w:val="none" w:sz="0" w:space="0" w:color="auto"/>
                                          </w:divBdr>
                                          <w:divsChild>
                                            <w:div w:id="1906599951">
                                              <w:marLeft w:val="0"/>
                                              <w:marRight w:val="0"/>
                                              <w:marTop w:val="0"/>
                                              <w:marBottom w:val="0"/>
                                              <w:divBdr>
                                                <w:top w:val="none" w:sz="0" w:space="0" w:color="auto"/>
                                                <w:left w:val="none" w:sz="0" w:space="0" w:color="auto"/>
                                                <w:bottom w:val="none" w:sz="0" w:space="0" w:color="auto"/>
                                                <w:right w:val="none" w:sz="0" w:space="0" w:color="auto"/>
                                              </w:divBdr>
                                              <w:divsChild>
                                                <w:div w:id="21465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MEMORANDUM</vt:lpstr>
    </vt:vector>
  </TitlesOfParts>
  <Company>California Polytechnic State University</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creator>Hans Mayer</dc:creator>
  <cp:lastModifiedBy>Rahul Goyal</cp:lastModifiedBy>
  <cp:revision>9</cp:revision>
  <cp:lastPrinted>2017-01-05T20:44:00Z</cp:lastPrinted>
  <dcterms:created xsi:type="dcterms:W3CDTF">2017-09-24T20:00:00Z</dcterms:created>
  <dcterms:modified xsi:type="dcterms:W3CDTF">2019-03-10T18:08:00Z</dcterms:modified>
</cp:coreProperties>
</file>